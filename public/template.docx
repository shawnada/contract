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B6235">
      <w:p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5YTYwMzQ0NGRlYzE5MzYxZTUzN2MyYjRmZmFjMTUifQ=="/>
  </w:docVars>
  <w:rsids>
    <w:rsidRoot w:val="00000000"/>
    <w:rsid w:val="00CE51EE"/>
    <w:rsid w:val="189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2236</Words>
  <Characters>2281</Characters>
  <Lines>0</Lines>
  <Paragraphs>0</Paragraphs>
  <TotalTime>41</TotalTime>
  <ScaleCrop>false</ScaleCrop>
  <LinksUpToDate>false</LinksUpToDate>
  <CharactersWithSpaces>2281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2024-11-22T07:47:00Z</dcterms:created>
  <dc:creator>82141</dc:creator>
  <cp:lastModifiedBy>shawn</cp:lastModifiedBy>
  <dcterms:modified xsi:type="dcterms:W3CDTF">2025-01-03T07:43:16Z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463B9BD2C4B0469289A52B470C098497_12</vt:lpwstr>
  </property>
  <property fmtid="{D5CDD505-2E9C-101B-9397-08002B2CF9AE}" pid="4" name="KSOTemplateDocerSaveRecord">
    <vt:lpwstr>eyJoZGlkIjoiMzg5YTYwMzQ0NGRlYzE5MzYxZTUzN2MyYjRmZmFjMTUiLCJ1c2VySWQiOiIyMzQwMjM4NzIifQ==</vt:lpwstr>
  </property>
</Properties>
</file>